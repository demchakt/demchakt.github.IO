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D71AC" w14:textId="65349661" w:rsidR="002C7B77" w:rsidRDefault="0037505E" w:rsidP="002C7B77">
      <w:pPr>
        <w:pStyle w:val="Subtitle"/>
        <w:keepNext w:val="0"/>
        <w:keepLines w:val="0"/>
        <w:widowControl w:val="0"/>
        <w:contextualSpacing w:val="0"/>
        <w:jc w:val="center"/>
      </w:pPr>
      <w:r>
        <w:rPr>
          <w:sz w:val="32"/>
          <w:szCs w:val="32"/>
        </w:rPr>
        <w:t>Tyler Demchak</w:t>
      </w:r>
    </w:p>
    <w:p w14:paraId="4A6ECC32" w14:textId="149F1A64" w:rsidR="002C7B77" w:rsidRDefault="0003268A" w:rsidP="002C7B77">
      <w:pPr>
        <w:spacing w:line="240" w:lineRule="auto"/>
        <w:jc w:val="center"/>
      </w:pPr>
      <w:r>
        <w:t xml:space="preserve">5564 </w:t>
      </w:r>
      <w:proofErr w:type="spellStart"/>
      <w:r>
        <w:t>Aylesboro</w:t>
      </w:r>
      <w:proofErr w:type="spellEnd"/>
      <w:r>
        <w:t xml:space="preserve"> Ave Pittsburgh, PA 15217</w:t>
      </w:r>
      <w:r w:rsidR="002C7B77">
        <w:t xml:space="preserve"> | c: </w:t>
      </w:r>
      <w:r>
        <w:t>646-203-5189</w:t>
      </w:r>
      <w:r w:rsidR="002C7B77">
        <w:t xml:space="preserve"> | </w:t>
      </w:r>
      <w:hyperlink r:id="rId9">
        <w:r>
          <w:rPr>
            <w:color w:val="1155CC"/>
            <w:u w:val="single"/>
          </w:rPr>
          <w:t>demchakt@wharton.upenn.edu</w:t>
        </w:r>
      </w:hyperlink>
    </w:p>
    <w:p w14:paraId="179C658B" w14:textId="77777777" w:rsidR="002C7B77" w:rsidRDefault="002C7B77" w:rsidP="002C7B77">
      <w:pPr>
        <w:spacing w:line="240" w:lineRule="auto"/>
        <w:jc w:val="center"/>
      </w:pPr>
    </w:p>
    <w:p w14:paraId="65F054FE" w14:textId="77777777" w:rsidR="002C7B77" w:rsidRDefault="002C7B77" w:rsidP="002C7B77">
      <w:pPr>
        <w:pStyle w:val="Subtitle"/>
        <w:keepNext w:val="0"/>
        <w:keepLines w:val="0"/>
        <w:widowControl w:val="0"/>
        <w:ind w:left="120"/>
        <w:contextualSpacing w:val="0"/>
      </w:pPr>
      <w:bookmarkStart w:id="0" w:name="h.jc04fy2o53yf" w:colFirst="0" w:colLast="0"/>
      <w:bookmarkEnd w:id="0"/>
      <w:r>
        <w:rPr>
          <w:sz w:val="24"/>
          <w:szCs w:val="24"/>
        </w:rPr>
        <w:t>EDUCATION</w:t>
      </w:r>
    </w:p>
    <w:p w14:paraId="4FF989C3" w14:textId="3C174575" w:rsidR="002C7B77" w:rsidRDefault="00A60455" w:rsidP="002C7B77">
      <w:pPr>
        <w:pStyle w:val="Heading1"/>
        <w:keepNext w:val="0"/>
        <w:keepLines w:val="0"/>
        <w:widowControl w:val="0"/>
        <w:ind w:left="120" w:right="-240"/>
        <w:contextualSpacing w:val="0"/>
      </w:pPr>
      <w:bookmarkStart w:id="1" w:name="h.66grkbbc2n8o" w:colFirst="0" w:colLast="0"/>
      <w:bookmarkEnd w:id="1"/>
      <w:r>
        <w:rPr>
          <w:sz w:val="22"/>
          <w:szCs w:val="22"/>
          <w:u w:val="single"/>
        </w:rPr>
        <w:t>The Wharton School, University of Pennsylvania</w:t>
      </w:r>
      <w:r w:rsidR="002C7B77">
        <w:rPr>
          <w:sz w:val="22"/>
          <w:szCs w:val="22"/>
          <w:u w:val="single"/>
        </w:rPr>
        <w:t xml:space="preserve">                                                         </w:t>
      </w:r>
      <w:r w:rsidR="00B03758">
        <w:rPr>
          <w:sz w:val="22"/>
          <w:szCs w:val="22"/>
          <w:u w:val="single"/>
        </w:rPr>
        <w:tab/>
        <w:t xml:space="preserve"> </w:t>
      </w:r>
      <w:r w:rsidR="002C7B77">
        <w:rPr>
          <w:sz w:val="22"/>
          <w:szCs w:val="22"/>
          <w:u w:val="single"/>
        </w:rPr>
        <w:t>Philadelphia, PA</w:t>
      </w:r>
    </w:p>
    <w:p w14:paraId="24438234" w14:textId="63D0616F" w:rsidR="002C7B77" w:rsidRDefault="002C7B77" w:rsidP="002C7B77">
      <w:pPr>
        <w:widowControl w:val="0"/>
        <w:spacing w:line="240" w:lineRule="auto"/>
        <w:ind w:left="120"/>
      </w:pPr>
      <w:r>
        <w:rPr>
          <w:b/>
          <w:color w:val="000000"/>
          <w:sz w:val="20"/>
          <w:szCs w:val="20"/>
        </w:rPr>
        <w:t xml:space="preserve">Bachelor of Science, Economics                                                                                                   </w:t>
      </w:r>
      <w:r w:rsidR="00A60455">
        <w:rPr>
          <w:b/>
          <w:color w:val="000000"/>
          <w:sz w:val="20"/>
          <w:szCs w:val="20"/>
        </w:rPr>
        <w:tab/>
      </w:r>
      <w:r w:rsidR="00B03758">
        <w:rPr>
          <w:b/>
          <w:color w:val="000000"/>
          <w:sz w:val="20"/>
          <w:szCs w:val="20"/>
        </w:rPr>
        <w:tab/>
        <w:t xml:space="preserve">       </w:t>
      </w:r>
      <w:r w:rsidR="00A60455">
        <w:rPr>
          <w:b/>
          <w:color w:val="000000"/>
          <w:sz w:val="20"/>
          <w:szCs w:val="20"/>
        </w:rPr>
        <w:t>May</w:t>
      </w:r>
      <w:r>
        <w:rPr>
          <w:b/>
          <w:color w:val="000000"/>
          <w:sz w:val="20"/>
          <w:szCs w:val="20"/>
        </w:rPr>
        <w:t xml:space="preserve"> ‘1</w:t>
      </w:r>
      <w:r w:rsidR="00A60455">
        <w:rPr>
          <w:b/>
          <w:color w:val="000000"/>
          <w:sz w:val="20"/>
          <w:szCs w:val="20"/>
        </w:rPr>
        <w:t>9</w:t>
      </w:r>
    </w:p>
    <w:p w14:paraId="4CE6BBF6" w14:textId="633F68DF" w:rsidR="002C7B77" w:rsidRPr="004F031B" w:rsidRDefault="00A60455" w:rsidP="002C7B77">
      <w:pPr>
        <w:spacing w:line="240" w:lineRule="auto"/>
        <w:ind w:left="120"/>
        <w:rPr>
          <w:b/>
          <w:color w:val="808080" w:themeColor="background1" w:themeShade="80"/>
          <w:sz w:val="20"/>
          <w:szCs w:val="20"/>
        </w:rPr>
      </w:pPr>
      <w:r w:rsidRPr="004F031B">
        <w:rPr>
          <w:b/>
          <w:color w:val="808080" w:themeColor="background1" w:themeShade="80"/>
          <w:sz w:val="20"/>
          <w:szCs w:val="20"/>
        </w:rPr>
        <w:t>Concentrations in Finance and Data Analytics</w:t>
      </w:r>
    </w:p>
    <w:p w14:paraId="7FFA7369" w14:textId="77777777" w:rsidR="00F72AFC" w:rsidRPr="004F031B" w:rsidRDefault="00F72AFC" w:rsidP="00F72AFC">
      <w:pPr>
        <w:spacing w:line="240" w:lineRule="auto"/>
        <w:ind w:left="120"/>
        <w:rPr>
          <w:color w:val="808080" w:themeColor="background1" w:themeShade="80"/>
        </w:rPr>
      </w:pPr>
      <w:r w:rsidRPr="004F031B">
        <w:rPr>
          <w:color w:val="808080" w:themeColor="background1" w:themeShade="80"/>
          <w:sz w:val="20"/>
          <w:szCs w:val="20"/>
        </w:rPr>
        <w:t>3.74/4.0 GPA</w:t>
      </w:r>
    </w:p>
    <w:p w14:paraId="29CB86AD" w14:textId="7A0D1ABB" w:rsidR="00F72AFC" w:rsidRDefault="00F72AFC" w:rsidP="002C7B77">
      <w:pPr>
        <w:spacing w:line="240" w:lineRule="auto"/>
        <w:ind w:left="120"/>
        <w:rPr>
          <w:color w:val="808080" w:themeColor="background1" w:themeShade="80"/>
          <w:sz w:val="20"/>
          <w:szCs w:val="20"/>
        </w:rPr>
      </w:pPr>
      <w:r w:rsidRPr="004F031B">
        <w:rPr>
          <w:color w:val="808080" w:themeColor="background1" w:themeShade="80"/>
          <w:sz w:val="20"/>
          <w:szCs w:val="20"/>
        </w:rPr>
        <w:t>Honors: Dean’s list 2015-2016</w:t>
      </w:r>
    </w:p>
    <w:p w14:paraId="03B1F96A" w14:textId="77777777" w:rsidR="009C40B1" w:rsidRPr="004F031B" w:rsidRDefault="009C40B1" w:rsidP="002C7B77">
      <w:pPr>
        <w:spacing w:line="240" w:lineRule="auto"/>
        <w:ind w:left="120"/>
        <w:rPr>
          <w:color w:val="808080" w:themeColor="background1" w:themeShade="80"/>
          <w:sz w:val="20"/>
          <w:szCs w:val="20"/>
        </w:rPr>
      </w:pPr>
    </w:p>
    <w:p w14:paraId="05C70728" w14:textId="12720ADC" w:rsidR="002C7B77" w:rsidRDefault="00B03758" w:rsidP="004A4B99">
      <w:pPr>
        <w:spacing w:after="47" w:line="240" w:lineRule="auto"/>
        <w:ind w:left="120"/>
      </w:pPr>
      <w:r>
        <w:rPr>
          <w:b/>
          <w:color w:val="000000"/>
          <w:sz w:val="22"/>
          <w:szCs w:val="22"/>
          <w:u w:val="single"/>
        </w:rPr>
        <w:t>Shady Side Academy</w:t>
      </w:r>
      <w:r w:rsidR="002C7B77">
        <w:rPr>
          <w:b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          </w:t>
      </w:r>
      <w:r>
        <w:rPr>
          <w:b/>
          <w:color w:val="000000"/>
          <w:sz w:val="22"/>
          <w:szCs w:val="22"/>
          <w:u w:val="single"/>
        </w:rPr>
        <w:t>Pittsburgh</w:t>
      </w:r>
      <w:r w:rsidR="002C7B77">
        <w:rPr>
          <w:b/>
          <w:color w:val="000000"/>
          <w:sz w:val="22"/>
          <w:szCs w:val="22"/>
          <w:u w:val="single"/>
        </w:rPr>
        <w:t xml:space="preserve">, </w:t>
      </w:r>
      <w:r>
        <w:rPr>
          <w:b/>
          <w:color w:val="000000"/>
          <w:sz w:val="22"/>
          <w:szCs w:val="22"/>
          <w:u w:val="single"/>
        </w:rPr>
        <w:t>PA</w:t>
      </w:r>
    </w:p>
    <w:p w14:paraId="3F6A378A" w14:textId="25D334A0" w:rsidR="002C7B77" w:rsidRDefault="00B03758" w:rsidP="002C7B77">
      <w:pPr>
        <w:spacing w:line="240" w:lineRule="auto"/>
        <w:ind w:left="120"/>
      </w:pPr>
      <w:r>
        <w:rPr>
          <w:sz w:val="20"/>
          <w:szCs w:val="20"/>
        </w:rPr>
        <w:t>4.06/4.3 Unweighted</w:t>
      </w:r>
      <w:r w:rsidR="002C7B77">
        <w:rPr>
          <w:sz w:val="20"/>
          <w:szCs w:val="20"/>
        </w:rPr>
        <w:t xml:space="preserve"> GPA</w:t>
      </w:r>
    </w:p>
    <w:p w14:paraId="2BB2BB6D" w14:textId="1710E114" w:rsidR="002C7B77" w:rsidRPr="004F031B" w:rsidRDefault="00B03758" w:rsidP="004A4B99">
      <w:pPr>
        <w:widowControl w:val="0"/>
        <w:autoSpaceDE w:val="0"/>
        <w:autoSpaceDN w:val="0"/>
        <w:adjustRightInd w:val="0"/>
        <w:spacing w:after="240" w:line="240" w:lineRule="auto"/>
        <w:ind w:left="120"/>
        <w:rPr>
          <w:rFonts w:eastAsiaTheme="minorHAnsi"/>
          <w:color w:val="808080" w:themeColor="background1" w:themeShade="80"/>
          <w:sz w:val="20"/>
          <w:szCs w:val="20"/>
        </w:rPr>
      </w:pPr>
      <w:r w:rsidRPr="00874DA4">
        <w:rPr>
          <w:rFonts w:eastAsiaTheme="minorHAnsi"/>
          <w:i/>
          <w:iCs/>
          <w:color w:val="808080" w:themeColor="background1" w:themeShade="80"/>
          <w:sz w:val="20"/>
          <w:szCs w:val="20"/>
        </w:rPr>
        <w:t>Honors and Activities</w:t>
      </w:r>
      <w:r w:rsidRPr="00874DA4">
        <w:rPr>
          <w:rFonts w:eastAsiaTheme="minorHAnsi"/>
          <w:color w:val="808080" w:themeColor="background1" w:themeShade="80"/>
          <w:sz w:val="20"/>
          <w:szCs w:val="20"/>
        </w:rPr>
        <w:t>: National Merit Scholarship recipient, Cum Laude Society, Vice President of Student Council,</w:t>
      </w:r>
      <w:r w:rsidR="00874DA4">
        <w:rPr>
          <w:rFonts w:eastAsiaTheme="minorHAnsi"/>
          <w:color w:val="808080" w:themeColor="background1" w:themeShade="80"/>
          <w:sz w:val="20"/>
          <w:szCs w:val="20"/>
        </w:rPr>
        <w:t xml:space="preserve"> </w:t>
      </w:r>
      <w:r w:rsidRPr="00874DA4">
        <w:rPr>
          <w:rFonts w:eastAsiaTheme="minorHAnsi"/>
          <w:color w:val="808080" w:themeColor="background1" w:themeShade="80"/>
          <w:sz w:val="20"/>
          <w:szCs w:val="20"/>
        </w:rPr>
        <w:t>Captain of the Basketball Team and 3 year varsity player, Speech and Debate Team, President of the Spanish Club, 3 year member of the Varsity Baseball team, Low Brass Section Leader of the Symphonic Band</w:t>
      </w:r>
      <w:r w:rsidR="004A4B99" w:rsidRPr="00874DA4">
        <w:rPr>
          <w:rFonts w:eastAsiaTheme="minorHAnsi"/>
          <w:color w:val="808080" w:themeColor="background1" w:themeShade="80"/>
          <w:sz w:val="20"/>
          <w:szCs w:val="20"/>
        </w:rPr>
        <w:t>, John Phillip Souza Symphonic Band award</w:t>
      </w:r>
      <w:r w:rsidR="00763FA5" w:rsidRPr="00874DA4">
        <w:rPr>
          <w:rFonts w:eastAsiaTheme="minorHAnsi"/>
          <w:color w:val="808080" w:themeColor="background1" w:themeShade="80"/>
          <w:sz w:val="20"/>
          <w:szCs w:val="20"/>
        </w:rPr>
        <w:t xml:space="preserve">, </w:t>
      </w:r>
      <w:r w:rsidR="0044201D" w:rsidRPr="00874DA4">
        <w:rPr>
          <w:rFonts w:eastAsiaTheme="minorHAnsi"/>
          <w:color w:val="808080" w:themeColor="background1" w:themeShade="80"/>
          <w:sz w:val="20"/>
          <w:szCs w:val="20"/>
        </w:rPr>
        <w:t>Lowell Innes Prize for community guidance</w:t>
      </w:r>
    </w:p>
    <w:p w14:paraId="02CD1DD7" w14:textId="77777777" w:rsidR="002C7B77" w:rsidRDefault="002C7B77" w:rsidP="002C7B77">
      <w:pPr>
        <w:pStyle w:val="Subtitle"/>
        <w:keepNext w:val="0"/>
        <w:keepLines w:val="0"/>
        <w:widowControl w:val="0"/>
        <w:ind w:left="120"/>
        <w:contextualSpacing w:val="0"/>
      </w:pPr>
      <w:bookmarkStart w:id="2" w:name="h.nhf8bb55s5io" w:colFirst="0" w:colLast="0"/>
      <w:bookmarkEnd w:id="2"/>
      <w:r>
        <w:rPr>
          <w:sz w:val="24"/>
          <w:szCs w:val="24"/>
        </w:rPr>
        <w:t>EXPERIENCE</w:t>
      </w:r>
    </w:p>
    <w:p w14:paraId="11FE8166" w14:textId="0CEAD5F8" w:rsidR="002C7B77" w:rsidRDefault="00916F19" w:rsidP="002C7B77">
      <w:pPr>
        <w:pStyle w:val="Heading1"/>
        <w:keepNext w:val="0"/>
        <w:keepLines w:val="0"/>
        <w:widowControl w:val="0"/>
        <w:ind w:left="120"/>
        <w:contextualSpacing w:val="0"/>
      </w:pPr>
      <w:proofErr w:type="gramStart"/>
      <w:r>
        <w:t>Operations and Risk Management I</w:t>
      </w:r>
      <w:r w:rsidR="009E683E">
        <w:t xml:space="preserve">ntern, </w:t>
      </w:r>
      <w:proofErr w:type="spellStart"/>
      <w:r w:rsidR="009E683E">
        <w:t>BlueMountain</w:t>
      </w:r>
      <w:proofErr w:type="spellEnd"/>
      <w:r w:rsidR="009E683E">
        <w:t xml:space="preserve"> Capital Management</w:t>
      </w:r>
      <w:r w:rsidR="00DD57E0">
        <w:t>, Inc.</w:t>
      </w:r>
      <w:proofErr w:type="gramEnd"/>
    </w:p>
    <w:p w14:paraId="6BB6D3B0" w14:textId="65152805" w:rsidR="002C7B77" w:rsidRDefault="009E683E" w:rsidP="002C7B77">
      <w:pPr>
        <w:pStyle w:val="Heading2"/>
        <w:keepNext w:val="0"/>
        <w:keepLines w:val="0"/>
        <w:widowControl w:val="0"/>
        <w:ind w:left="120"/>
        <w:contextualSpacing w:val="0"/>
      </w:pPr>
      <w:r>
        <w:rPr>
          <w:sz w:val="20"/>
          <w:szCs w:val="20"/>
        </w:rPr>
        <w:t>New York City, NY</w:t>
      </w:r>
      <w:r w:rsidR="002C7B77">
        <w:rPr>
          <w:sz w:val="20"/>
          <w:szCs w:val="20"/>
        </w:rPr>
        <w:t xml:space="preserve"> — July 2016 to August 2016</w:t>
      </w:r>
    </w:p>
    <w:p w14:paraId="5FE3E92B" w14:textId="7D97774E" w:rsidR="002C7B77" w:rsidRDefault="00F72AFC" w:rsidP="002C7B77">
      <w:pPr>
        <w:numPr>
          <w:ilvl w:val="0"/>
          <w:numId w:val="5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Completed a valuation for</w:t>
      </w:r>
      <w:r w:rsidR="009E683E">
        <w:rPr>
          <w:sz w:val="20"/>
          <w:szCs w:val="20"/>
        </w:rPr>
        <w:t xml:space="preserve"> a distressed debt </w:t>
      </w:r>
      <w:r w:rsidR="00DD57E0">
        <w:rPr>
          <w:sz w:val="20"/>
          <w:szCs w:val="20"/>
        </w:rPr>
        <w:t xml:space="preserve">investment using Excel </w:t>
      </w:r>
      <w:r>
        <w:rPr>
          <w:sz w:val="20"/>
          <w:szCs w:val="20"/>
        </w:rPr>
        <w:t>modeling</w:t>
      </w:r>
      <w:r w:rsidR="001B18EF">
        <w:rPr>
          <w:sz w:val="20"/>
          <w:szCs w:val="20"/>
        </w:rPr>
        <w:t xml:space="preserve"> </w:t>
      </w:r>
    </w:p>
    <w:p w14:paraId="4574F58E" w14:textId="4027C049" w:rsidR="002C7B77" w:rsidRDefault="009E683E" w:rsidP="002C7B77">
      <w:pPr>
        <w:numPr>
          <w:ilvl w:val="0"/>
          <w:numId w:val="5"/>
        </w:numPr>
        <w:spacing w:after="83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Analyzed liquidit</w:t>
      </w:r>
      <w:r w:rsidR="00E208A2">
        <w:rPr>
          <w:sz w:val="20"/>
          <w:szCs w:val="20"/>
        </w:rPr>
        <w:t>y profiles of funds in E</w:t>
      </w:r>
      <w:r>
        <w:rPr>
          <w:sz w:val="20"/>
          <w:szCs w:val="20"/>
        </w:rPr>
        <w:t xml:space="preserve">xcel </w:t>
      </w:r>
      <w:r w:rsidR="001B18EF">
        <w:rPr>
          <w:sz w:val="20"/>
          <w:szCs w:val="20"/>
        </w:rPr>
        <w:t>to model risk calculations and provide a comprehensive repor</w:t>
      </w:r>
      <w:r w:rsidR="00F72AFC">
        <w:rPr>
          <w:sz w:val="20"/>
          <w:szCs w:val="20"/>
        </w:rPr>
        <w:t xml:space="preserve">t to </w:t>
      </w:r>
      <w:r w:rsidR="00E208A2">
        <w:rPr>
          <w:sz w:val="20"/>
          <w:szCs w:val="20"/>
        </w:rPr>
        <w:t xml:space="preserve">management </w:t>
      </w:r>
    </w:p>
    <w:p w14:paraId="4B93452E" w14:textId="0C95D78C" w:rsidR="001B18EF" w:rsidRPr="001B18EF" w:rsidRDefault="009E683E" w:rsidP="001B18EF">
      <w:pPr>
        <w:numPr>
          <w:ilvl w:val="0"/>
          <w:numId w:val="5"/>
        </w:numPr>
        <w:spacing w:after="68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Initiated meetings and teaching sessions with members of the </w:t>
      </w:r>
      <w:r w:rsidR="00F72AFC">
        <w:rPr>
          <w:sz w:val="20"/>
          <w:szCs w:val="20"/>
        </w:rPr>
        <w:t>each</w:t>
      </w:r>
      <w:r>
        <w:rPr>
          <w:sz w:val="20"/>
          <w:szCs w:val="20"/>
        </w:rPr>
        <w:t xml:space="preserve"> Operations teams</w:t>
      </w:r>
      <w:r w:rsidR="001B18EF">
        <w:rPr>
          <w:sz w:val="20"/>
          <w:szCs w:val="20"/>
        </w:rPr>
        <w:t xml:space="preserve"> including work with Credit/Equity Trade Support, Portfolio Financing, Collateral </w:t>
      </w:r>
      <w:r w:rsidR="00F72AFC">
        <w:rPr>
          <w:sz w:val="20"/>
          <w:szCs w:val="20"/>
        </w:rPr>
        <w:t>management, and Loan Operations, Valuations, and Profit and Loss.</w:t>
      </w:r>
    </w:p>
    <w:p w14:paraId="7C642926" w14:textId="63F1B2BA" w:rsidR="009E683E" w:rsidRDefault="009E683E" w:rsidP="002C7B77">
      <w:pPr>
        <w:numPr>
          <w:ilvl w:val="0"/>
          <w:numId w:val="5"/>
        </w:numPr>
        <w:spacing w:after="68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Completed multiple End-of-Day profit and loss statement</w:t>
      </w:r>
      <w:r w:rsidR="001B18EF">
        <w:rPr>
          <w:sz w:val="20"/>
          <w:szCs w:val="20"/>
        </w:rPr>
        <w:t>s</w:t>
      </w:r>
      <w:r w:rsidR="00F72AFC">
        <w:rPr>
          <w:sz w:val="20"/>
          <w:szCs w:val="20"/>
        </w:rPr>
        <w:t xml:space="preserve"> for all funds, portfolios, and positions.</w:t>
      </w:r>
    </w:p>
    <w:p w14:paraId="4D9C181F" w14:textId="77777777" w:rsidR="008E7032" w:rsidRDefault="008E7032" w:rsidP="008E7032">
      <w:pPr>
        <w:spacing w:after="68" w:line="240" w:lineRule="auto"/>
        <w:ind w:left="720"/>
        <w:contextualSpacing/>
        <w:rPr>
          <w:sz w:val="20"/>
          <w:szCs w:val="20"/>
        </w:rPr>
      </w:pPr>
    </w:p>
    <w:p w14:paraId="34EA9817" w14:textId="50996541" w:rsidR="002C7B77" w:rsidRDefault="00DD57E0" w:rsidP="002C7B77">
      <w:pPr>
        <w:pStyle w:val="Heading1"/>
        <w:keepNext w:val="0"/>
        <w:keepLines w:val="0"/>
        <w:widowControl w:val="0"/>
        <w:spacing w:line="240" w:lineRule="auto"/>
        <w:ind w:left="120"/>
        <w:contextualSpacing w:val="0"/>
      </w:pPr>
      <w:r>
        <w:t>Marketing and Accounting</w:t>
      </w:r>
      <w:r w:rsidR="00916F19">
        <w:t xml:space="preserve"> I</w:t>
      </w:r>
      <w:r w:rsidR="001B18EF">
        <w:t>ntern,</w:t>
      </w:r>
      <w:r>
        <w:t xml:space="preserve"> Chip </w:t>
      </w:r>
      <w:proofErr w:type="spellStart"/>
      <w:r>
        <w:t>Ganassi</w:t>
      </w:r>
      <w:proofErr w:type="spellEnd"/>
      <w:r>
        <w:t xml:space="preserve"> Racing Teams, Inc.</w:t>
      </w:r>
    </w:p>
    <w:p w14:paraId="26D96BB2" w14:textId="664A1C35" w:rsidR="002C7B77" w:rsidRDefault="00DD57E0" w:rsidP="002C7B77">
      <w:pPr>
        <w:pStyle w:val="Heading2"/>
        <w:keepNext w:val="0"/>
        <w:keepLines w:val="0"/>
        <w:widowControl w:val="0"/>
        <w:ind w:left="120"/>
        <w:contextualSpacing w:val="0"/>
      </w:pPr>
      <w:r>
        <w:rPr>
          <w:sz w:val="20"/>
          <w:szCs w:val="20"/>
        </w:rPr>
        <w:t>Pittsburgh</w:t>
      </w:r>
      <w:r w:rsidR="001B18EF">
        <w:rPr>
          <w:sz w:val="20"/>
          <w:szCs w:val="20"/>
        </w:rPr>
        <w:t>, PA — July 2015</w:t>
      </w:r>
      <w:r w:rsidR="002C7B77">
        <w:rPr>
          <w:sz w:val="20"/>
          <w:szCs w:val="20"/>
        </w:rPr>
        <w:t xml:space="preserve"> to </w:t>
      </w:r>
      <w:r w:rsidR="001B18EF">
        <w:rPr>
          <w:sz w:val="20"/>
          <w:szCs w:val="20"/>
        </w:rPr>
        <w:t>August 2016</w:t>
      </w:r>
    </w:p>
    <w:p w14:paraId="7E054E1F" w14:textId="05DB59E8" w:rsidR="002C7B77" w:rsidRDefault="002658CA" w:rsidP="002C7B77">
      <w:pPr>
        <w:numPr>
          <w:ilvl w:val="0"/>
          <w:numId w:val="3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Utilized Excel to create</w:t>
      </w:r>
      <w:r w:rsidR="001B18EF">
        <w:rPr>
          <w:sz w:val="20"/>
          <w:szCs w:val="20"/>
        </w:rPr>
        <w:t xml:space="preserve"> </w:t>
      </w:r>
      <w:r w:rsidR="00E208A2">
        <w:rPr>
          <w:sz w:val="20"/>
          <w:szCs w:val="20"/>
        </w:rPr>
        <w:t>a</w:t>
      </w:r>
      <w:r w:rsidR="001B18EF">
        <w:rPr>
          <w:sz w:val="20"/>
          <w:szCs w:val="20"/>
        </w:rPr>
        <w:t xml:space="preserve"> portfolio of analys</w:t>
      </w:r>
      <w:r w:rsidR="00E208A2">
        <w:rPr>
          <w:sz w:val="20"/>
          <w:szCs w:val="20"/>
        </w:rPr>
        <w:t>e</w:t>
      </w:r>
      <w:r w:rsidR="001B18EF">
        <w:rPr>
          <w:sz w:val="20"/>
          <w:szCs w:val="20"/>
        </w:rPr>
        <w:t xml:space="preserve">s on </w:t>
      </w:r>
      <w:r w:rsidR="001B18EF" w:rsidRPr="00874DA4">
        <w:rPr>
          <w:sz w:val="20"/>
          <w:szCs w:val="20"/>
        </w:rPr>
        <w:t>all</w:t>
      </w:r>
      <w:r w:rsidR="001B18EF">
        <w:rPr>
          <w:sz w:val="20"/>
          <w:szCs w:val="20"/>
        </w:rPr>
        <w:t xml:space="preserve"> existing sponsorship contracts that focused mainly on payment schedules, provisions from both parties, and the level of sponsorship considerations and benefits for the sponsor</w:t>
      </w:r>
    </w:p>
    <w:p w14:paraId="677D9D04" w14:textId="5535660C" w:rsidR="004A4B99" w:rsidRDefault="002658CA" w:rsidP="004A4B99">
      <w:pPr>
        <w:numPr>
          <w:ilvl w:val="0"/>
          <w:numId w:val="3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Conducted a high</w:t>
      </w:r>
      <w:ins w:id="3" w:author="Emily Goldman" w:date="2016-12-08T19:54:00Z">
        <w:r w:rsidR="00E208A2">
          <w:rPr>
            <w:sz w:val="20"/>
            <w:szCs w:val="20"/>
          </w:rPr>
          <w:t>-</w:t>
        </w:r>
      </w:ins>
      <w:r>
        <w:rPr>
          <w:sz w:val="20"/>
          <w:szCs w:val="20"/>
        </w:rPr>
        <w:t>level audit of payment schedules</w:t>
      </w:r>
      <w:r w:rsidR="006D5BF2">
        <w:rPr>
          <w:sz w:val="20"/>
          <w:szCs w:val="20"/>
        </w:rPr>
        <w:t xml:space="preserve"> </w:t>
      </w:r>
      <w:r w:rsidR="00E208A2">
        <w:rPr>
          <w:sz w:val="20"/>
          <w:szCs w:val="20"/>
        </w:rPr>
        <w:t>which included considerable</w:t>
      </w:r>
      <w:r w:rsidR="006D5BF2">
        <w:rPr>
          <w:sz w:val="20"/>
          <w:szCs w:val="20"/>
        </w:rPr>
        <w:t xml:space="preserve"> communicat</w:t>
      </w:r>
      <w:r w:rsidR="00E208A2">
        <w:rPr>
          <w:sz w:val="20"/>
          <w:szCs w:val="20"/>
        </w:rPr>
        <w:t>ion</w:t>
      </w:r>
      <w:r w:rsidR="006D5BF2">
        <w:rPr>
          <w:sz w:val="20"/>
          <w:szCs w:val="20"/>
        </w:rPr>
        <w:t xml:space="preserve"> with sponsors about payment</w:t>
      </w:r>
      <w:r w:rsidR="00E208A2">
        <w:rPr>
          <w:sz w:val="20"/>
          <w:szCs w:val="20"/>
        </w:rPr>
        <w:t xml:space="preserve">s and </w:t>
      </w:r>
      <w:r w:rsidR="008E7032">
        <w:rPr>
          <w:sz w:val="20"/>
          <w:szCs w:val="20"/>
        </w:rPr>
        <w:t>receipts</w:t>
      </w:r>
    </w:p>
    <w:p w14:paraId="6E6C58EB" w14:textId="77777777" w:rsidR="008E7032" w:rsidRDefault="008E7032" w:rsidP="008E7032">
      <w:pPr>
        <w:spacing w:line="240" w:lineRule="auto"/>
        <w:ind w:left="720"/>
        <w:contextualSpacing/>
        <w:rPr>
          <w:sz w:val="20"/>
          <w:szCs w:val="20"/>
        </w:rPr>
      </w:pPr>
    </w:p>
    <w:p w14:paraId="25678639" w14:textId="77777777" w:rsidR="00916F19" w:rsidRDefault="00916F19" w:rsidP="00916F19">
      <w:pPr>
        <w:pStyle w:val="Heading1"/>
        <w:keepNext w:val="0"/>
        <w:keepLines w:val="0"/>
        <w:widowControl w:val="0"/>
        <w:spacing w:line="240" w:lineRule="auto"/>
        <w:ind w:left="120"/>
        <w:contextualSpacing w:val="0"/>
        <w:rPr>
          <w:sz w:val="22"/>
          <w:szCs w:val="22"/>
        </w:rPr>
      </w:pPr>
      <w:r>
        <w:t xml:space="preserve">Camp </w:t>
      </w:r>
      <w:proofErr w:type="spellStart"/>
      <w:r>
        <w:t>Cobbossee</w:t>
      </w:r>
      <w:proofErr w:type="spellEnd"/>
      <w:r>
        <w:t xml:space="preserve"> for Boys</w:t>
      </w:r>
    </w:p>
    <w:p w14:paraId="0F94F9F9" w14:textId="77777777" w:rsidR="00916F19" w:rsidRDefault="00916F19" w:rsidP="00916F19">
      <w:pPr>
        <w:pStyle w:val="Heading2"/>
        <w:keepNext w:val="0"/>
        <w:keepLines w:val="0"/>
        <w:widowControl w:val="0"/>
        <w:ind w:left="120"/>
        <w:contextualSpacing w:val="0"/>
        <w:rPr>
          <w:sz w:val="22"/>
          <w:szCs w:val="22"/>
        </w:rPr>
      </w:pPr>
      <w:r>
        <w:rPr>
          <w:sz w:val="20"/>
          <w:szCs w:val="20"/>
        </w:rPr>
        <w:t>Monmouth, MA — June 2013 to September 2014</w:t>
      </w:r>
    </w:p>
    <w:p w14:paraId="614680F3" w14:textId="77777777" w:rsidR="00916F19" w:rsidRDefault="00916F19" w:rsidP="00916F19">
      <w:pPr>
        <w:numPr>
          <w:ilvl w:val="0"/>
          <w:numId w:val="1"/>
        </w:numPr>
        <w:spacing w:after="89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Operated as a counselor and mentored a cabin of thirteen boys between the ages of 10-12 </w:t>
      </w:r>
    </w:p>
    <w:p w14:paraId="68CDCCA8" w14:textId="77777777" w:rsidR="00916F19" w:rsidRDefault="00916F19" w:rsidP="00916F19">
      <w:pPr>
        <w:numPr>
          <w:ilvl w:val="0"/>
          <w:numId w:val="1"/>
        </w:numPr>
        <w:spacing w:after="89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Led and organized activities as a basketball and baseball counselor on a daily basis</w:t>
      </w:r>
    </w:p>
    <w:p w14:paraId="35CD98E9" w14:textId="77777777" w:rsidR="00916F19" w:rsidRDefault="00916F19" w:rsidP="00916F19">
      <w:pPr>
        <w:spacing w:line="240" w:lineRule="auto"/>
        <w:ind w:left="720"/>
        <w:contextualSpacing/>
        <w:rPr>
          <w:sz w:val="20"/>
          <w:szCs w:val="20"/>
        </w:rPr>
      </w:pPr>
    </w:p>
    <w:p w14:paraId="6E45507A" w14:textId="77777777" w:rsidR="00916F19" w:rsidRDefault="00916F19" w:rsidP="00916F19">
      <w:pPr>
        <w:pStyle w:val="Heading1"/>
        <w:keepNext w:val="0"/>
        <w:keepLines w:val="0"/>
        <w:widowControl w:val="0"/>
        <w:ind w:left="120"/>
        <w:contextualSpacing w:val="0"/>
      </w:pPr>
      <w:r>
        <w:t>Harry B. Davis Recreational Basketball Clinic, JCC</w:t>
      </w:r>
    </w:p>
    <w:p w14:paraId="742D4CD5" w14:textId="77777777" w:rsidR="00916F19" w:rsidRDefault="00916F19" w:rsidP="00916F19">
      <w:pPr>
        <w:pStyle w:val="Heading2"/>
        <w:keepNext w:val="0"/>
        <w:keepLines w:val="0"/>
        <w:widowControl w:val="0"/>
        <w:ind w:left="120"/>
        <w:contextualSpacing w:val="0"/>
      </w:pPr>
      <w:r>
        <w:rPr>
          <w:sz w:val="20"/>
          <w:szCs w:val="20"/>
        </w:rPr>
        <w:t>Pittsburgh PA — November 2012 to December 2014</w:t>
      </w:r>
    </w:p>
    <w:p w14:paraId="08E9729B" w14:textId="77777777" w:rsidR="00916F19" w:rsidRDefault="00916F19" w:rsidP="00916F19">
      <w:pPr>
        <w:numPr>
          <w:ilvl w:val="0"/>
          <w:numId w:val="5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Refereed and coached three co-ed leagues between the ages of 8-14 each week</w:t>
      </w:r>
    </w:p>
    <w:p w14:paraId="7EDE5515" w14:textId="77777777" w:rsidR="00916F19" w:rsidRDefault="00916F19" w:rsidP="00916F19">
      <w:pPr>
        <w:numPr>
          <w:ilvl w:val="0"/>
          <w:numId w:val="5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Developed and implemented the organization’s first Social Media Marketing Campaign</w:t>
      </w:r>
    </w:p>
    <w:p w14:paraId="5DBA0B35" w14:textId="77777777" w:rsidR="009C40B1" w:rsidRPr="009C40B1" w:rsidRDefault="009C40B1" w:rsidP="00916F19">
      <w:pPr>
        <w:spacing w:after="89" w:line="240" w:lineRule="auto"/>
        <w:contextualSpacing/>
        <w:rPr>
          <w:sz w:val="20"/>
          <w:szCs w:val="20"/>
        </w:rPr>
      </w:pPr>
    </w:p>
    <w:p w14:paraId="039461ED" w14:textId="77777777" w:rsidR="002C7B77" w:rsidRDefault="002C7B77" w:rsidP="002C7B77">
      <w:pPr>
        <w:pStyle w:val="Subtitle"/>
        <w:keepNext w:val="0"/>
        <w:keepLines w:val="0"/>
        <w:widowControl w:val="0"/>
        <w:ind w:left="120"/>
        <w:contextualSpacing w:val="0"/>
      </w:pPr>
      <w:bookmarkStart w:id="4" w:name="h.rnr14h32cmhd" w:colFirst="0" w:colLast="0"/>
      <w:bookmarkEnd w:id="4"/>
      <w:r>
        <w:rPr>
          <w:sz w:val="24"/>
          <w:szCs w:val="24"/>
        </w:rPr>
        <w:t>EXTRA CURRICULAR ACTIVITIES</w:t>
      </w:r>
    </w:p>
    <w:p w14:paraId="1007120B" w14:textId="2F8CEEBD" w:rsidR="0037505E" w:rsidRPr="00763FA5" w:rsidRDefault="004A4B99" w:rsidP="00763FA5">
      <w:pPr>
        <w:pStyle w:val="Heading1"/>
        <w:keepNext w:val="0"/>
        <w:keepLines w:val="0"/>
        <w:widowControl w:val="0"/>
        <w:spacing w:line="240" w:lineRule="auto"/>
        <w:ind w:firstLine="120"/>
        <w:contextualSpacing w:val="0"/>
      </w:pPr>
      <w:r w:rsidRPr="00763FA5">
        <w:t>Wharton Council</w:t>
      </w:r>
      <w:r w:rsidR="0044201D">
        <w:t xml:space="preserve"> </w:t>
      </w:r>
    </w:p>
    <w:p w14:paraId="6D46E906" w14:textId="6FDA4B66" w:rsidR="00763FA5" w:rsidRPr="00763FA5" w:rsidRDefault="00F01FEB" w:rsidP="00763FA5">
      <w:pPr>
        <w:ind w:firstLine="1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Spring 2016</w:t>
      </w:r>
      <w:r w:rsidR="00763FA5" w:rsidRPr="00763FA5">
        <w:rPr>
          <w:color w:val="auto"/>
          <w:sz w:val="20"/>
          <w:szCs w:val="20"/>
        </w:rPr>
        <w:t xml:space="preserve"> </w:t>
      </w:r>
      <w:proofErr w:type="gramStart"/>
      <w:r w:rsidR="0044201D">
        <w:rPr>
          <w:sz w:val="20"/>
          <w:szCs w:val="20"/>
        </w:rPr>
        <w:t xml:space="preserve">— </w:t>
      </w:r>
      <w:bookmarkStart w:id="5" w:name="_GoBack"/>
      <w:bookmarkEnd w:id="5"/>
      <w:r w:rsidR="0044201D">
        <w:rPr>
          <w:sz w:val="20"/>
          <w:szCs w:val="20"/>
        </w:rPr>
        <w:t>:</w:t>
      </w:r>
      <w:proofErr w:type="gramEnd"/>
      <w:r w:rsidR="00763FA5">
        <w:rPr>
          <w:color w:val="auto"/>
          <w:sz w:val="20"/>
          <w:szCs w:val="20"/>
        </w:rPr>
        <w:t xml:space="preserve"> </w:t>
      </w:r>
      <w:r w:rsidR="00763FA5" w:rsidRPr="00763FA5">
        <w:rPr>
          <w:color w:val="auto"/>
          <w:sz w:val="20"/>
          <w:szCs w:val="20"/>
        </w:rPr>
        <w:t>Cha</w:t>
      </w:r>
      <w:r w:rsidR="009C40B1">
        <w:rPr>
          <w:color w:val="auto"/>
          <w:sz w:val="20"/>
          <w:szCs w:val="20"/>
        </w:rPr>
        <w:t>ir of Club Programming, Member of Traditions and Resources committees</w:t>
      </w:r>
    </w:p>
    <w:p w14:paraId="3568C7BB" w14:textId="3AD8D334" w:rsidR="004A27D5" w:rsidRDefault="00874DA4" w:rsidP="002C7B77">
      <w:pPr>
        <w:numPr>
          <w:ilvl w:val="0"/>
          <w:numId w:val="7"/>
        </w:numPr>
        <w:spacing w:after="53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Foster a more rewarding co-curricular experience for the Wharton undergraduate experience</w:t>
      </w:r>
    </w:p>
    <w:p w14:paraId="0B46E8B8" w14:textId="6EBF2F8E" w:rsidR="00763FA5" w:rsidRDefault="004A27D5" w:rsidP="002C7B77">
      <w:pPr>
        <w:numPr>
          <w:ilvl w:val="0"/>
          <w:numId w:val="7"/>
        </w:numPr>
        <w:spacing w:after="53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</w:t>
      </w:r>
      <w:r w:rsidR="009C40B1">
        <w:rPr>
          <w:sz w:val="20"/>
          <w:szCs w:val="20"/>
        </w:rPr>
        <w:t xml:space="preserve">llocate $21,000 annual </w:t>
      </w:r>
      <w:r>
        <w:rPr>
          <w:sz w:val="20"/>
          <w:szCs w:val="20"/>
        </w:rPr>
        <w:t xml:space="preserve">budget </w:t>
      </w:r>
      <w:r w:rsidR="009C40B1">
        <w:rPr>
          <w:sz w:val="20"/>
          <w:szCs w:val="20"/>
        </w:rPr>
        <w:t>to all Wharton clubs</w:t>
      </w:r>
    </w:p>
    <w:p w14:paraId="04ABFAEC" w14:textId="15DFB458" w:rsidR="009C40B1" w:rsidRDefault="009C40B1" w:rsidP="002C7B77">
      <w:pPr>
        <w:numPr>
          <w:ilvl w:val="0"/>
          <w:numId w:val="7"/>
        </w:numPr>
        <w:spacing w:after="53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Facilitate communication between 40+ </w:t>
      </w:r>
      <w:r w:rsidR="004A27D5">
        <w:rPr>
          <w:sz w:val="20"/>
          <w:szCs w:val="20"/>
        </w:rPr>
        <w:t xml:space="preserve">club </w:t>
      </w:r>
      <w:r>
        <w:rPr>
          <w:sz w:val="20"/>
          <w:szCs w:val="20"/>
        </w:rPr>
        <w:t>leaders, 2,500 undergraduates, and the Wharton administration</w:t>
      </w:r>
    </w:p>
    <w:p w14:paraId="6F493D33" w14:textId="599047D1" w:rsidR="009C40B1" w:rsidRDefault="009C40B1" w:rsidP="00874DA4">
      <w:pPr>
        <w:numPr>
          <w:ilvl w:val="0"/>
          <w:numId w:val="7"/>
        </w:numPr>
        <w:tabs>
          <w:tab w:val="left" w:pos="4140"/>
        </w:tabs>
        <w:spacing w:after="53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Plan and execute </w:t>
      </w:r>
      <w:r w:rsidR="008E7032">
        <w:rPr>
          <w:sz w:val="20"/>
          <w:szCs w:val="20"/>
        </w:rPr>
        <w:t>leadership training and community building events for Wharton undergraduates and club leaders</w:t>
      </w:r>
    </w:p>
    <w:p w14:paraId="6BC48A54" w14:textId="77777777" w:rsidR="008E7032" w:rsidRDefault="008E7032" w:rsidP="008E7032">
      <w:pPr>
        <w:spacing w:after="53" w:line="240" w:lineRule="auto"/>
        <w:ind w:left="720"/>
        <w:contextualSpacing/>
        <w:rPr>
          <w:sz w:val="20"/>
          <w:szCs w:val="20"/>
        </w:rPr>
      </w:pPr>
    </w:p>
    <w:p w14:paraId="0BAF42F4" w14:textId="778513CF" w:rsidR="002C7B77" w:rsidRDefault="004A4B99" w:rsidP="0037505E">
      <w:pPr>
        <w:pStyle w:val="Heading1"/>
        <w:keepNext w:val="0"/>
        <w:keepLines w:val="0"/>
        <w:widowControl w:val="0"/>
        <w:spacing w:line="240" w:lineRule="auto"/>
        <w:ind w:left="120"/>
        <w:contextualSpacing w:val="0"/>
      </w:pPr>
      <w:bookmarkStart w:id="6" w:name="h.t0fg8e31cx0o" w:colFirst="0" w:colLast="0"/>
      <w:bookmarkEnd w:id="6"/>
      <w:r>
        <w:t>Wharton Hedge Fund Club</w:t>
      </w:r>
    </w:p>
    <w:p w14:paraId="31DFFC3F" w14:textId="78DCDDFE" w:rsidR="0037505E" w:rsidRPr="0037505E" w:rsidRDefault="0037505E" w:rsidP="0037505E">
      <w:pPr>
        <w:ind w:firstLine="120"/>
        <w:rPr>
          <w:color w:val="auto"/>
          <w:sz w:val="20"/>
          <w:szCs w:val="20"/>
        </w:rPr>
      </w:pPr>
      <w:r w:rsidRPr="0037505E">
        <w:rPr>
          <w:color w:val="auto"/>
          <w:sz w:val="20"/>
          <w:szCs w:val="20"/>
        </w:rPr>
        <w:t>Events and Outreach committee</w:t>
      </w:r>
    </w:p>
    <w:p w14:paraId="4755E1D6" w14:textId="291A5829" w:rsidR="004A4B99" w:rsidRPr="00055D04" w:rsidRDefault="004A27D5" w:rsidP="00055D04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</w:t>
      </w:r>
      <w:r w:rsidR="00055D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educational </w:t>
      </w:r>
      <w:r w:rsidR="00055D04">
        <w:rPr>
          <w:sz w:val="20"/>
          <w:szCs w:val="20"/>
        </w:rPr>
        <w:t xml:space="preserve">opportunities for the students </w:t>
      </w:r>
      <w:r>
        <w:rPr>
          <w:sz w:val="20"/>
          <w:szCs w:val="20"/>
        </w:rPr>
        <w:t>who</w:t>
      </w:r>
      <w:r w:rsidR="00055D04">
        <w:rPr>
          <w:sz w:val="20"/>
          <w:szCs w:val="20"/>
        </w:rPr>
        <w:t xml:space="preserve"> are interested in learning more about hedge funds through </w:t>
      </w:r>
      <w:r>
        <w:rPr>
          <w:sz w:val="20"/>
          <w:szCs w:val="20"/>
        </w:rPr>
        <w:t xml:space="preserve">interactions </w:t>
      </w:r>
      <w:r w:rsidR="00055D04">
        <w:rPr>
          <w:sz w:val="20"/>
          <w:szCs w:val="20"/>
        </w:rPr>
        <w:t xml:space="preserve">with experienced students and speaker events that highlight </w:t>
      </w:r>
      <w:r>
        <w:rPr>
          <w:sz w:val="20"/>
          <w:szCs w:val="20"/>
        </w:rPr>
        <w:t>individuals and firms</w:t>
      </w:r>
      <w:r w:rsidR="00055D04">
        <w:rPr>
          <w:sz w:val="20"/>
          <w:szCs w:val="20"/>
        </w:rPr>
        <w:t xml:space="preserve"> in the industry</w:t>
      </w:r>
      <w:bookmarkStart w:id="7" w:name="h.v91mh31qotuc" w:colFirst="0" w:colLast="0"/>
      <w:bookmarkStart w:id="8" w:name="h.rlsuaywwud2x" w:colFirst="0" w:colLast="0"/>
      <w:bookmarkEnd w:id="7"/>
      <w:bookmarkEnd w:id="8"/>
    </w:p>
    <w:p w14:paraId="409ACCCB" w14:textId="77777777" w:rsidR="002C7B77" w:rsidRDefault="002C7B77" w:rsidP="002C7B77">
      <w:pPr>
        <w:spacing w:line="240" w:lineRule="auto"/>
      </w:pPr>
    </w:p>
    <w:p w14:paraId="41B1346A" w14:textId="46349F00" w:rsidR="008E7032" w:rsidRPr="008E7032" w:rsidRDefault="002C7B77" w:rsidP="008E7032">
      <w:pPr>
        <w:pStyle w:val="Subtitle"/>
        <w:keepNext w:val="0"/>
        <w:keepLines w:val="0"/>
        <w:widowControl w:val="0"/>
        <w:ind w:left="120"/>
        <w:contextualSpacing w:val="0"/>
        <w:rPr>
          <w:sz w:val="24"/>
          <w:szCs w:val="24"/>
        </w:rPr>
      </w:pPr>
      <w:bookmarkStart w:id="9" w:name="h.mfn7c6wb4vqx" w:colFirst="0" w:colLast="0"/>
      <w:bookmarkEnd w:id="9"/>
      <w:r>
        <w:rPr>
          <w:sz w:val="24"/>
          <w:szCs w:val="24"/>
        </w:rPr>
        <w:t>SKILLS &amp; INTERESTS</w:t>
      </w:r>
    </w:p>
    <w:p w14:paraId="07FAE9B5" w14:textId="72F99A9A" w:rsidR="002C7B77" w:rsidRPr="00F72AFC" w:rsidRDefault="002C7B77" w:rsidP="00AA66E7">
      <w:pPr>
        <w:spacing w:line="240" w:lineRule="auto"/>
      </w:pPr>
      <w:r>
        <w:rPr>
          <w:b/>
          <w:color w:val="000000"/>
          <w:sz w:val="20"/>
          <w:szCs w:val="20"/>
        </w:rPr>
        <w:t xml:space="preserve">  Skills: </w:t>
      </w:r>
      <w:r w:rsidR="00F72AFC">
        <w:rPr>
          <w:color w:val="000000"/>
          <w:sz w:val="20"/>
          <w:szCs w:val="20"/>
        </w:rPr>
        <w:t xml:space="preserve">Excel, Qualtrics, </w:t>
      </w:r>
      <w:r w:rsidR="00613E15">
        <w:rPr>
          <w:color w:val="000000"/>
          <w:sz w:val="20"/>
          <w:szCs w:val="20"/>
        </w:rPr>
        <w:t>Parliamentary Debate</w:t>
      </w:r>
    </w:p>
    <w:p w14:paraId="7E6D49B2" w14:textId="1E30B642" w:rsidR="008E7032" w:rsidRPr="008E7032" w:rsidRDefault="002C7B77" w:rsidP="002C7B7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b/>
          <w:color w:val="000000"/>
          <w:sz w:val="20"/>
          <w:szCs w:val="20"/>
        </w:rPr>
        <w:t>Interests</w:t>
      </w:r>
      <w:r>
        <w:rPr>
          <w:color w:val="000000"/>
          <w:sz w:val="20"/>
          <w:szCs w:val="20"/>
        </w:rPr>
        <w:t>:</w:t>
      </w:r>
      <w:r w:rsidR="00AA66E7">
        <w:rPr>
          <w:color w:val="000000"/>
          <w:sz w:val="20"/>
          <w:szCs w:val="20"/>
        </w:rPr>
        <w:t xml:space="preserve"> </w:t>
      </w:r>
      <w:r w:rsidR="009F1474">
        <w:rPr>
          <w:color w:val="000000"/>
          <w:sz w:val="20"/>
          <w:szCs w:val="20"/>
        </w:rPr>
        <w:t>Basketball</w:t>
      </w:r>
      <w:r>
        <w:rPr>
          <w:color w:val="000000"/>
          <w:sz w:val="20"/>
          <w:szCs w:val="20"/>
        </w:rPr>
        <w:t xml:space="preserve">, </w:t>
      </w:r>
      <w:r w:rsidR="00AA66E7">
        <w:rPr>
          <w:color w:val="000000"/>
          <w:sz w:val="20"/>
          <w:szCs w:val="20"/>
        </w:rPr>
        <w:t xml:space="preserve">Settlers of Catan, Baseball, </w:t>
      </w:r>
      <w:r w:rsidR="0044201D">
        <w:rPr>
          <w:color w:val="000000"/>
          <w:sz w:val="20"/>
          <w:szCs w:val="20"/>
        </w:rPr>
        <w:t>Impromptu speaking</w:t>
      </w:r>
    </w:p>
    <w:sectPr w:rsidR="008E7032" w:rsidRPr="008E7032" w:rsidSect="002C7B77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DF290" w14:textId="77777777" w:rsidR="00916F19" w:rsidRDefault="00916F19" w:rsidP="002C7B77">
      <w:pPr>
        <w:spacing w:line="240" w:lineRule="auto"/>
      </w:pPr>
      <w:r>
        <w:separator/>
      </w:r>
    </w:p>
  </w:endnote>
  <w:endnote w:type="continuationSeparator" w:id="0">
    <w:p w14:paraId="5516BFF5" w14:textId="77777777" w:rsidR="00916F19" w:rsidRDefault="00916F19" w:rsidP="002C7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AAFAF" w14:textId="77777777" w:rsidR="00916F19" w:rsidRDefault="00916F19" w:rsidP="002C7B77">
      <w:pPr>
        <w:spacing w:line="240" w:lineRule="auto"/>
      </w:pPr>
      <w:r>
        <w:separator/>
      </w:r>
    </w:p>
  </w:footnote>
  <w:footnote w:type="continuationSeparator" w:id="0">
    <w:p w14:paraId="3588BDC9" w14:textId="77777777" w:rsidR="00916F19" w:rsidRDefault="00916F19" w:rsidP="002C7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795"/>
    <w:multiLevelType w:val="multilevel"/>
    <w:tmpl w:val="A5400B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2902902"/>
    <w:multiLevelType w:val="hybridMultilevel"/>
    <w:tmpl w:val="D68A2E7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4342964"/>
    <w:multiLevelType w:val="hybridMultilevel"/>
    <w:tmpl w:val="20F4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42B65"/>
    <w:multiLevelType w:val="multilevel"/>
    <w:tmpl w:val="0C5228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9E47775"/>
    <w:multiLevelType w:val="multilevel"/>
    <w:tmpl w:val="3E6649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DAE27BB"/>
    <w:multiLevelType w:val="multilevel"/>
    <w:tmpl w:val="E51C0A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DD27D31"/>
    <w:multiLevelType w:val="hybridMultilevel"/>
    <w:tmpl w:val="220C9D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5FD717F6"/>
    <w:multiLevelType w:val="multilevel"/>
    <w:tmpl w:val="BF22F0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6103C91"/>
    <w:multiLevelType w:val="multilevel"/>
    <w:tmpl w:val="AD4CCF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0F0004A"/>
    <w:multiLevelType w:val="multilevel"/>
    <w:tmpl w:val="7A9C4B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A6E2C7E"/>
    <w:multiLevelType w:val="hybridMultilevel"/>
    <w:tmpl w:val="6DA24722"/>
    <w:lvl w:ilvl="0" w:tplc="64B4D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77"/>
    <w:rsid w:val="0003268A"/>
    <w:rsid w:val="00055D04"/>
    <w:rsid w:val="001432EF"/>
    <w:rsid w:val="001B18EF"/>
    <w:rsid w:val="001B4239"/>
    <w:rsid w:val="00257326"/>
    <w:rsid w:val="002658CA"/>
    <w:rsid w:val="002C7B77"/>
    <w:rsid w:val="0037505E"/>
    <w:rsid w:val="0044201D"/>
    <w:rsid w:val="004A27D5"/>
    <w:rsid w:val="004A4B99"/>
    <w:rsid w:val="004F031B"/>
    <w:rsid w:val="00613E15"/>
    <w:rsid w:val="0065793F"/>
    <w:rsid w:val="006D5BF2"/>
    <w:rsid w:val="00763FA5"/>
    <w:rsid w:val="00803438"/>
    <w:rsid w:val="00874DA4"/>
    <w:rsid w:val="008E7032"/>
    <w:rsid w:val="00916F19"/>
    <w:rsid w:val="009C40B1"/>
    <w:rsid w:val="009E683E"/>
    <w:rsid w:val="009F1474"/>
    <w:rsid w:val="00A2187E"/>
    <w:rsid w:val="00A60455"/>
    <w:rsid w:val="00A95ADE"/>
    <w:rsid w:val="00AA66E7"/>
    <w:rsid w:val="00AE12C6"/>
    <w:rsid w:val="00B03758"/>
    <w:rsid w:val="00CE775E"/>
    <w:rsid w:val="00D57A4A"/>
    <w:rsid w:val="00DD57E0"/>
    <w:rsid w:val="00E208A2"/>
    <w:rsid w:val="00F01FEB"/>
    <w:rsid w:val="00F7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EC3E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7B77"/>
    <w:pPr>
      <w:spacing w:line="276" w:lineRule="auto"/>
    </w:pPr>
    <w:rPr>
      <w:rFonts w:ascii="Arial" w:eastAsia="Arial" w:hAnsi="Arial" w:cs="Arial"/>
      <w:color w:val="666666"/>
      <w:sz w:val="18"/>
      <w:szCs w:val="18"/>
    </w:rPr>
  </w:style>
  <w:style w:type="paragraph" w:styleId="Heading1">
    <w:name w:val="heading 1"/>
    <w:basedOn w:val="Normal"/>
    <w:next w:val="Normal"/>
    <w:link w:val="Heading1Char"/>
    <w:rsid w:val="002C7B77"/>
    <w:pPr>
      <w:keepNext/>
      <w:keepLines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rsid w:val="002C7B77"/>
    <w:pPr>
      <w:keepNext/>
      <w:keepLines/>
      <w:spacing w:line="240" w:lineRule="auto"/>
      <w:contextualSpacing/>
      <w:outlineLvl w:val="1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7B77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C7B77"/>
    <w:rPr>
      <w:rFonts w:ascii="Arial" w:eastAsia="Arial" w:hAnsi="Arial" w:cs="Arial"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rsid w:val="002C7B77"/>
    <w:pPr>
      <w:keepNext/>
      <w:keepLines/>
      <w:spacing w:line="240" w:lineRule="auto"/>
      <w:contextualSpacing/>
    </w:pPr>
    <w:rPr>
      <w:b/>
      <w:color w:val="A61C00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C7B77"/>
    <w:rPr>
      <w:rFonts w:ascii="Arial" w:eastAsia="Arial" w:hAnsi="Arial" w:cs="Arial"/>
      <w:b/>
      <w:color w:val="A61C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7B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77"/>
    <w:rPr>
      <w:rFonts w:ascii="Arial" w:eastAsia="Arial" w:hAnsi="Arial" w:cs="Arial"/>
      <w:color w:val="666666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7B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77"/>
    <w:rPr>
      <w:rFonts w:ascii="Arial" w:eastAsia="Arial" w:hAnsi="Arial" w:cs="Arial"/>
      <w:color w:val="666666"/>
      <w:sz w:val="18"/>
      <w:szCs w:val="18"/>
    </w:rPr>
  </w:style>
  <w:style w:type="paragraph" w:styleId="ListParagraph">
    <w:name w:val="List Paragraph"/>
    <w:basedOn w:val="Normal"/>
    <w:uiPriority w:val="34"/>
    <w:qFormat/>
    <w:rsid w:val="006579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08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8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8A2"/>
    <w:rPr>
      <w:rFonts w:ascii="Arial" w:eastAsia="Arial" w:hAnsi="Arial" w:cs="Arial"/>
      <w:color w:val="66666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8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8A2"/>
    <w:rPr>
      <w:rFonts w:ascii="Arial" w:eastAsia="Arial" w:hAnsi="Arial" w:cs="Arial"/>
      <w:b/>
      <w:bCs/>
      <w:color w:val="66666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8A2"/>
    <w:pPr>
      <w:spacing w:line="240" w:lineRule="auto"/>
    </w:pPr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A2"/>
    <w:rPr>
      <w:rFonts w:ascii="Lucida Grande" w:eastAsia="Arial" w:hAnsi="Lucida Grande" w:cs="Arial"/>
      <w:color w:val="666666"/>
      <w:sz w:val="18"/>
      <w:szCs w:val="18"/>
    </w:rPr>
  </w:style>
  <w:style w:type="paragraph" w:styleId="Revision">
    <w:name w:val="Revision"/>
    <w:hidden/>
    <w:uiPriority w:val="99"/>
    <w:semiHidden/>
    <w:rsid w:val="00E208A2"/>
    <w:rPr>
      <w:rFonts w:ascii="Arial" w:eastAsia="Arial" w:hAnsi="Arial" w:cs="Arial"/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7B77"/>
    <w:pPr>
      <w:spacing w:line="276" w:lineRule="auto"/>
    </w:pPr>
    <w:rPr>
      <w:rFonts w:ascii="Arial" w:eastAsia="Arial" w:hAnsi="Arial" w:cs="Arial"/>
      <w:color w:val="666666"/>
      <w:sz w:val="18"/>
      <w:szCs w:val="18"/>
    </w:rPr>
  </w:style>
  <w:style w:type="paragraph" w:styleId="Heading1">
    <w:name w:val="heading 1"/>
    <w:basedOn w:val="Normal"/>
    <w:next w:val="Normal"/>
    <w:link w:val="Heading1Char"/>
    <w:rsid w:val="002C7B77"/>
    <w:pPr>
      <w:keepNext/>
      <w:keepLines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rsid w:val="002C7B77"/>
    <w:pPr>
      <w:keepNext/>
      <w:keepLines/>
      <w:spacing w:line="240" w:lineRule="auto"/>
      <w:contextualSpacing/>
      <w:outlineLvl w:val="1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7B77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C7B77"/>
    <w:rPr>
      <w:rFonts w:ascii="Arial" w:eastAsia="Arial" w:hAnsi="Arial" w:cs="Arial"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rsid w:val="002C7B77"/>
    <w:pPr>
      <w:keepNext/>
      <w:keepLines/>
      <w:spacing w:line="240" w:lineRule="auto"/>
      <w:contextualSpacing/>
    </w:pPr>
    <w:rPr>
      <w:b/>
      <w:color w:val="A61C00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C7B77"/>
    <w:rPr>
      <w:rFonts w:ascii="Arial" w:eastAsia="Arial" w:hAnsi="Arial" w:cs="Arial"/>
      <w:b/>
      <w:color w:val="A61C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7B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77"/>
    <w:rPr>
      <w:rFonts w:ascii="Arial" w:eastAsia="Arial" w:hAnsi="Arial" w:cs="Arial"/>
      <w:color w:val="666666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7B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77"/>
    <w:rPr>
      <w:rFonts w:ascii="Arial" w:eastAsia="Arial" w:hAnsi="Arial" w:cs="Arial"/>
      <w:color w:val="666666"/>
      <w:sz w:val="18"/>
      <w:szCs w:val="18"/>
    </w:rPr>
  </w:style>
  <w:style w:type="paragraph" w:styleId="ListParagraph">
    <w:name w:val="List Paragraph"/>
    <w:basedOn w:val="Normal"/>
    <w:uiPriority w:val="34"/>
    <w:qFormat/>
    <w:rsid w:val="006579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08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8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8A2"/>
    <w:rPr>
      <w:rFonts w:ascii="Arial" w:eastAsia="Arial" w:hAnsi="Arial" w:cs="Arial"/>
      <w:color w:val="66666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8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8A2"/>
    <w:rPr>
      <w:rFonts w:ascii="Arial" w:eastAsia="Arial" w:hAnsi="Arial" w:cs="Arial"/>
      <w:b/>
      <w:bCs/>
      <w:color w:val="66666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8A2"/>
    <w:pPr>
      <w:spacing w:line="240" w:lineRule="auto"/>
    </w:pPr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A2"/>
    <w:rPr>
      <w:rFonts w:ascii="Lucida Grande" w:eastAsia="Arial" w:hAnsi="Lucida Grande" w:cs="Arial"/>
      <w:color w:val="666666"/>
      <w:sz w:val="18"/>
      <w:szCs w:val="18"/>
    </w:rPr>
  </w:style>
  <w:style w:type="paragraph" w:styleId="Revision">
    <w:name w:val="Revision"/>
    <w:hidden/>
    <w:uiPriority w:val="99"/>
    <w:semiHidden/>
    <w:rsid w:val="00E208A2"/>
    <w:rPr>
      <w:rFonts w:ascii="Arial" w:eastAsia="Arial" w:hAnsi="Arial" w:cs="Arial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3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eedgins@wharton.upenn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31222C-AAEC-9046-97E2-70E70952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544</Words>
  <Characters>3105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Jerome Fisher Program in Management &amp; Technology                                </vt:lpstr>
      <vt:lpstr>Head Residential Teaching Assistant, Management &amp; Technology Summer Institute   </vt:lpstr>
      <vt:lpstr>    Philadelphia, PA — July 2016 to August 2016</vt:lpstr>
      <vt:lpstr>Acting CEO, Print Prodigy LLC</vt:lpstr>
      <vt:lpstr>    Philadelphia, PA — May 2016 to Present</vt:lpstr>
      <vt:lpstr>Manufacturing Engineering Intern, Tesla Motors, Inc.</vt:lpstr>
      <vt:lpstr>    Santa Clara, CA — June 2015 to September 2015</vt:lpstr>
      <vt:lpstr>Jerome Fisher Program in M&amp;T Student Board, Vice President</vt:lpstr>
      <vt:lpstr>Penn ADAPT, Member on Mechanical Engineering Design Team</vt:lpstr>
      <vt:lpstr>Penn Club Hockey, Vice President and Captain</vt:lpstr>
      <vt:lpstr>The Mathematics of Hockey Goaltending</vt:lpstr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5162790017</dc:creator>
  <cp:keywords/>
  <dc:description/>
  <cp:lastModifiedBy>Tyler Demchak</cp:lastModifiedBy>
  <cp:revision>4</cp:revision>
  <dcterms:created xsi:type="dcterms:W3CDTF">2016-12-09T22:33:00Z</dcterms:created>
  <dcterms:modified xsi:type="dcterms:W3CDTF">2016-12-12T19:15:00Z</dcterms:modified>
</cp:coreProperties>
</file>